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330750" w14:textId="77777777" w:rsidR="00A90CA8" w:rsidRDefault="00523404">
      <w:pPr>
        <w:pStyle w:val="normal0"/>
      </w:pPr>
      <w:r>
        <w:rPr>
          <w:b/>
        </w:rPr>
        <w:t>Group Task Assignment 4</w:t>
      </w:r>
      <w:r>
        <w:rPr>
          <w:b/>
        </w:rPr>
        <w:tab/>
      </w:r>
      <w:r>
        <w:rPr>
          <w:b/>
        </w:rPr>
        <w:tab/>
      </w:r>
      <w:r>
        <w:rPr>
          <w:b/>
        </w:rPr>
        <w:tab/>
        <w:t xml:space="preserve">Matt </w:t>
      </w:r>
      <w:proofErr w:type="spellStart"/>
      <w:r>
        <w:rPr>
          <w:b/>
        </w:rPr>
        <w:t>Doolin</w:t>
      </w:r>
      <w:proofErr w:type="spellEnd"/>
      <w:r>
        <w:rPr>
          <w:b/>
        </w:rPr>
        <w:t xml:space="preserve">, </w:t>
      </w:r>
      <w:proofErr w:type="spellStart"/>
      <w:r>
        <w:rPr>
          <w:b/>
        </w:rPr>
        <w:t>Amit</w:t>
      </w:r>
      <w:proofErr w:type="spellEnd"/>
      <w:r>
        <w:rPr>
          <w:b/>
        </w:rPr>
        <w:t xml:space="preserve"> Singh, Kyle Thomas, </w:t>
      </w:r>
      <w:proofErr w:type="spellStart"/>
      <w:r>
        <w:rPr>
          <w:b/>
        </w:rPr>
        <w:t>Fei</w:t>
      </w:r>
      <w:proofErr w:type="spellEnd"/>
      <w:r>
        <w:rPr>
          <w:b/>
        </w:rPr>
        <w:t xml:space="preserve"> </w:t>
      </w:r>
      <w:proofErr w:type="spellStart"/>
      <w:r>
        <w:rPr>
          <w:b/>
        </w:rPr>
        <w:t>Xu</w:t>
      </w:r>
      <w:proofErr w:type="spellEnd"/>
    </w:p>
    <w:p w14:paraId="74AC66D8" w14:textId="77777777" w:rsidR="007C7AEB" w:rsidRDefault="007C7AEB">
      <w:pPr>
        <w:pStyle w:val="normal0"/>
        <w:rPr>
          <w:b/>
        </w:rPr>
      </w:pPr>
    </w:p>
    <w:p w14:paraId="14F2640F" w14:textId="77777777" w:rsidR="00A90CA8" w:rsidRDefault="00523404">
      <w:pPr>
        <w:pStyle w:val="normal0"/>
      </w:pPr>
      <w:bookmarkStart w:id="0" w:name="_GoBack"/>
      <w:bookmarkEnd w:id="0"/>
      <w:r>
        <w:rPr>
          <w:b/>
        </w:rPr>
        <w:t>Section 1</w:t>
      </w:r>
    </w:p>
    <w:p w14:paraId="31F54308" w14:textId="77777777" w:rsidR="00A90CA8" w:rsidRDefault="00523404">
      <w:pPr>
        <w:pStyle w:val="normal0"/>
        <w:numPr>
          <w:ilvl w:val="0"/>
          <w:numId w:val="2"/>
        </w:numPr>
        <w:ind w:hanging="360"/>
        <w:contextualSpacing/>
      </w:pPr>
      <w:r>
        <w:t xml:space="preserve">Yes there is evidence of imbalance from the </w:t>
      </w:r>
      <w:proofErr w:type="spellStart"/>
      <w:r>
        <w:t>logit</w:t>
      </w:r>
      <w:proofErr w:type="spellEnd"/>
      <w:r>
        <w:t xml:space="preserve"> output and the quick means comparison/t-test.  The table below shows the results from the </w:t>
      </w:r>
      <w:proofErr w:type="spellStart"/>
      <w:r>
        <w:t>logit</w:t>
      </w:r>
      <w:proofErr w:type="spellEnd"/>
      <w:r>
        <w:t xml:space="preserve"> model and two question variables were significant: question D_420_3 and question D_4701.2_1. </w:t>
      </w:r>
    </w:p>
    <w:p w14:paraId="29194A7F" w14:textId="77777777" w:rsidR="00A90CA8" w:rsidRDefault="00523404">
      <w:pPr>
        <w:pStyle w:val="normal0"/>
        <w:jc w:val="center"/>
      </w:pPr>
      <w:r>
        <w:rPr>
          <w:noProof/>
        </w:rPr>
        <w:drawing>
          <wp:inline distT="114300" distB="114300" distL="114300" distR="114300" wp14:anchorId="39D971F2" wp14:editId="65F51579">
            <wp:extent cx="4448284" cy="64150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b="1828"/>
                    <a:stretch>
                      <a:fillRect/>
                    </a:stretch>
                  </pic:blipFill>
                  <pic:spPr>
                    <a:xfrm>
                      <a:off x="0" y="0"/>
                      <a:ext cx="4448284" cy="6415088"/>
                    </a:xfrm>
                    <a:prstGeom prst="rect">
                      <a:avLst/>
                    </a:prstGeom>
                    <a:ln/>
                  </pic:spPr>
                </pic:pic>
              </a:graphicData>
            </a:graphic>
          </wp:inline>
        </w:drawing>
      </w:r>
    </w:p>
    <w:p w14:paraId="4A4BB3A4" w14:textId="77777777" w:rsidR="00A90CA8" w:rsidRDefault="00523404">
      <w:pPr>
        <w:pStyle w:val="normal0"/>
        <w:ind w:left="720"/>
      </w:pPr>
      <w:r>
        <w:t>The t-test from the quick means comparison showed seven variables that had t-statistics with an absolute value greater than two and they are listed below.</w:t>
      </w:r>
    </w:p>
    <w:p w14:paraId="55377BAF" w14:textId="77777777" w:rsidR="00A90CA8" w:rsidRDefault="00523404">
      <w:pPr>
        <w:pStyle w:val="normal0"/>
        <w:ind w:left="720"/>
        <w:jc w:val="center"/>
      </w:pPr>
      <w:r>
        <w:rPr>
          <w:noProof/>
        </w:rPr>
        <w:lastRenderedPageBreak/>
        <w:drawing>
          <wp:inline distT="114300" distB="114300" distL="114300" distR="114300" wp14:anchorId="0645B2E7" wp14:editId="3AED09A1">
            <wp:extent cx="1209675" cy="15335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209675" cy="1533525"/>
                    </a:xfrm>
                    <a:prstGeom prst="rect">
                      <a:avLst/>
                    </a:prstGeom>
                    <a:ln/>
                  </pic:spPr>
                </pic:pic>
              </a:graphicData>
            </a:graphic>
          </wp:inline>
        </w:drawing>
      </w:r>
    </w:p>
    <w:p w14:paraId="4C90D1FF" w14:textId="77777777" w:rsidR="00A90CA8" w:rsidRDefault="00523404">
      <w:pPr>
        <w:pStyle w:val="normal0"/>
        <w:numPr>
          <w:ilvl w:val="0"/>
          <w:numId w:val="2"/>
        </w:numPr>
        <w:ind w:hanging="360"/>
        <w:contextualSpacing/>
      </w:pPr>
      <w:r>
        <w:t xml:space="preserve">Results between the two models are quite different.  None of the variables that are significant between the two outputs match.  High </w:t>
      </w:r>
      <w:proofErr w:type="spellStart"/>
      <w:r>
        <w:t>collinearity</w:t>
      </w:r>
      <w:proofErr w:type="spellEnd"/>
      <w:r>
        <w:t xml:space="preserve"> problems could be driving this </w:t>
      </w:r>
      <w:proofErr w:type="gramStart"/>
      <w:r>
        <w:t>difference</w:t>
      </w:r>
      <w:proofErr w:type="gramEnd"/>
      <w:r>
        <w:t xml:space="preserve"> as the </w:t>
      </w:r>
      <w:proofErr w:type="spellStart"/>
      <w:r>
        <w:t>logit</w:t>
      </w:r>
      <w:proofErr w:type="spellEnd"/>
      <w:r>
        <w:t xml:space="preserve"> model was not corrected for </w:t>
      </w:r>
      <w:proofErr w:type="spellStart"/>
      <w:r>
        <w:t>collinearity</w:t>
      </w:r>
      <w:proofErr w:type="spellEnd"/>
      <w:r>
        <w:t xml:space="preserve">.  </w:t>
      </w:r>
      <w:proofErr w:type="spellStart"/>
      <w:r>
        <w:t>Collinearity</w:t>
      </w:r>
      <w:proofErr w:type="spellEnd"/>
      <w:r>
        <w:t xml:space="preserve"> creates larger standard errors, reducing significance.  This is evidenced by the fact that there were more significant variables identified by the t-test than the </w:t>
      </w:r>
      <w:proofErr w:type="spellStart"/>
      <w:r>
        <w:t>logit</w:t>
      </w:r>
      <w:proofErr w:type="spellEnd"/>
      <w:r>
        <w:t xml:space="preserve"> test.</w:t>
      </w:r>
    </w:p>
    <w:p w14:paraId="6AD51347" w14:textId="77777777" w:rsidR="00A90CA8" w:rsidRDefault="00523404">
      <w:pPr>
        <w:pStyle w:val="normal0"/>
        <w:numPr>
          <w:ilvl w:val="0"/>
          <w:numId w:val="2"/>
        </w:numPr>
        <w:ind w:hanging="360"/>
        <w:contextualSpacing/>
      </w:pPr>
      <w:proofErr w:type="spellStart"/>
      <w:r>
        <w:t>Logit</w:t>
      </w:r>
      <w:proofErr w:type="spellEnd"/>
      <w:r>
        <w:t xml:space="preserve"> is a faster way to check for imbalance than conducting the quick means comparison and t-test, especially for looking across multiple variables.  As a con, </w:t>
      </w:r>
      <w:proofErr w:type="spellStart"/>
      <w:r>
        <w:t>logit</w:t>
      </w:r>
      <w:proofErr w:type="spellEnd"/>
      <w:r>
        <w:t xml:space="preserve"> includes interactions between all other included variables that could influence the significance of each due to </w:t>
      </w:r>
      <w:proofErr w:type="spellStart"/>
      <w:r>
        <w:t>collinearity</w:t>
      </w:r>
      <w:proofErr w:type="spellEnd"/>
      <w:r>
        <w:t xml:space="preserve"> problems.  The quick means comparison is useful as a first step to determine if a test for imbalance is needed at all.  If there are no abnormal values, then the data can be used as is.  However, it is more complicated and time consuming to complete </w:t>
      </w:r>
      <w:proofErr w:type="gramStart"/>
      <w:r>
        <w:t>as  .</w:t>
      </w:r>
      <w:proofErr w:type="gramEnd"/>
    </w:p>
    <w:p w14:paraId="0B517D5D" w14:textId="77777777" w:rsidR="00A90CA8" w:rsidRDefault="00523404">
      <w:pPr>
        <w:pStyle w:val="normal0"/>
        <w:numPr>
          <w:ilvl w:val="0"/>
          <w:numId w:val="2"/>
        </w:numPr>
        <w:ind w:hanging="360"/>
        <w:contextualSpacing/>
      </w:pPr>
      <w:r>
        <w:t xml:space="preserve">Some of the questions selected were redundant and could have led to </w:t>
      </w:r>
      <w:proofErr w:type="spellStart"/>
      <w:r>
        <w:t>collinearity</w:t>
      </w:r>
      <w:proofErr w:type="spellEnd"/>
      <w:r>
        <w:t xml:space="preserve"> problems.  For example, the three questions of how many people lived in the house total, how many people are under the age of 15, and how many people over the age of 15? All these are related and would not be necessary in the same regression.</w:t>
      </w:r>
    </w:p>
    <w:p w14:paraId="504301EC" w14:textId="77777777" w:rsidR="00A90CA8" w:rsidRDefault="00523404">
      <w:pPr>
        <w:pStyle w:val="normal0"/>
      </w:pPr>
      <w:r>
        <w:rPr>
          <w:b/>
        </w:rPr>
        <w:t>Section 3</w:t>
      </w:r>
    </w:p>
    <w:p w14:paraId="35AD89DC" w14:textId="77777777" w:rsidR="00A90CA8" w:rsidRDefault="00523404">
      <w:pPr>
        <w:pStyle w:val="normal0"/>
        <w:numPr>
          <w:ilvl w:val="0"/>
          <w:numId w:val="1"/>
        </w:numPr>
        <w:ind w:hanging="360"/>
        <w:contextualSpacing/>
      </w:pPr>
      <w:r>
        <w:rPr>
          <w:sz w:val="14"/>
        </w:rPr>
        <w:t xml:space="preserve"> </w:t>
      </w:r>
      <w:r>
        <w:t>The value of TP increased from -0.008 without weights to -0.0253 with weights. This represents an increase by a factor of 3.16 when the weights were added.</w:t>
      </w:r>
      <w:r>
        <w:rPr>
          <w:sz w:val="14"/>
        </w:rPr>
        <w:t xml:space="preserve"> </w:t>
      </w:r>
      <w:r>
        <w:t xml:space="preserve">Similarly, the value of p increased from a value of -0.0201 without weights to -0.0222 with weights. This represents an increase by a factor of 1.10 when the weights were applied.  </w:t>
      </w:r>
    </w:p>
    <w:p w14:paraId="5D8E8F91" w14:textId="77777777" w:rsidR="00A90CA8" w:rsidRDefault="00523404">
      <w:pPr>
        <w:pStyle w:val="normal0"/>
        <w:numPr>
          <w:ilvl w:val="0"/>
          <w:numId w:val="1"/>
        </w:numPr>
        <w:ind w:hanging="360"/>
        <w:contextualSpacing/>
      </w:pPr>
      <w:r>
        <w:t xml:space="preserve"> Without weights applied the </w:t>
      </w:r>
      <w:proofErr w:type="spellStart"/>
      <w:r>
        <w:t>logit</w:t>
      </w:r>
      <w:proofErr w:type="spellEnd"/>
      <w:r>
        <w:t xml:space="preserve"> model suggests that consumption decreased by 0.8%. However, the p-value of TP was 0.537, which means that the result is not statistically significant. Therefore, we would conclude that the C4 treatment was not successful.</w:t>
      </w:r>
    </w:p>
    <w:p w14:paraId="412694ED" w14:textId="77777777" w:rsidR="00A90CA8" w:rsidRDefault="00523404">
      <w:pPr>
        <w:pStyle w:val="normal0"/>
        <w:numPr>
          <w:ilvl w:val="0"/>
          <w:numId w:val="1"/>
        </w:numPr>
        <w:ind w:hanging="360"/>
        <w:contextualSpacing/>
      </w:pPr>
      <w:r>
        <w:t xml:space="preserve"> With the weights applied the </w:t>
      </w:r>
      <w:proofErr w:type="spellStart"/>
      <w:r>
        <w:t>logit</w:t>
      </w:r>
      <w:proofErr w:type="spellEnd"/>
      <w:r>
        <w:t xml:space="preserve"> model suggests that consumption decreased by 2.5%. Additionally, the p-value of TP, when the weights are applied, was 0.009 implying that the result is statistically significant. Therefore, we would conclude that the C4 treatment was a success. </w:t>
      </w:r>
    </w:p>
    <w:p w14:paraId="002C2D7B" w14:textId="77777777" w:rsidR="00A90CA8" w:rsidRDefault="00523404">
      <w:pPr>
        <w:pStyle w:val="normal0"/>
        <w:numPr>
          <w:ilvl w:val="0"/>
          <w:numId w:val="1"/>
        </w:numPr>
        <w:ind w:hanging="360"/>
        <w:contextualSpacing/>
      </w:pPr>
      <w:r>
        <w:t xml:space="preserve"> We believe that the coefficient results of the weighted regression can be believed. The </w:t>
      </w:r>
      <w:r>
        <w:rPr>
          <w:color w:val="222222"/>
          <w:highlight w:val="white"/>
        </w:rPr>
        <w:t>weighting determines the magnitude of the imbalance and reweights the observations to correct for the imbalance.</w:t>
      </w:r>
      <w:r>
        <w:t xml:space="preserve">  However, in order to know whether the coefficients are truly significant, we would first need to account for the fact that demeaning reduces the standard errors. If after correcting the standard errors, the p-values were still significant, we would have more confidence in our coefficient estimates. </w:t>
      </w:r>
    </w:p>
    <w:sectPr w:rsidR="00A90C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00494"/>
    <w:multiLevelType w:val="multilevel"/>
    <w:tmpl w:val="956233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4C549B3"/>
    <w:multiLevelType w:val="multilevel"/>
    <w:tmpl w:val="19182E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A90CA8"/>
    <w:rsid w:val="00523404"/>
    <w:rsid w:val="007C7AEB"/>
    <w:rsid w:val="00A9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1D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2340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4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2340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4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2700</Characters>
  <Application>Microsoft Macintosh Word</Application>
  <DocSecurity>0</DocSecurity>
  <Lines>117</Lines>
  <Paragraphs>88</Paragraphs>
  <ScaleCrop>false</ScaleCrop>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Amitpal Singh</cp:lastModifiedBy>
  <cp:revision>3</cp:revision>
  <dcterms:created xsi:type="dcterms:W3CDTF">2015-04-22T16:57:00Z</dcterms:created>
  <dcterms:modified xsi:type="dcterms:W3CDTF">2015-04-22T17:11:00Z</dcterms:modified>
</cp:coreProperties>
</file>